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DAC" w:rsidRDefault="00CE0DAC"/>
    <w:p w:rsidR="00D20CDE" w:rsidRPr="00D20CDE" w:rsidRDefault="00D20CDE">
      <w:pPr>
        <w:rPr>
          <w:b/>
          <w:sz w:val="28"/>
          <w:szCs w:val="28"/>
        </w:rPr>
      </w:pPr>
      <w:r w:rsidRPr="00D20CDE">
        <w:rPr>
          <w:b/>
          <w:sz w:val="28"/>
          <w:szCs w:val="28"/>
        </w:rPr>
        <w:t>Our Findings</w:t>
      </w:r>
    </w:p>
    <w:p w:rsidR="00D20CDE" w:rsidRPr="00D20CDE" w:rsidRDefault="00D20CDE">
      <w:pPr>
        <w:rPr>
          <w:sz w:val="24"/>
          <w:szCs w:val="24"/>
        </w:rPr>
      </w:pPr>
      <w:r w:rsidRPr="00D20CDE">
        <w:rPr>
          <w:sz w:val="24"/>
          <w:szCs w:val="24"/>
        </w:rPr>
        <w:t>The B</w:t>
      </w:r>
      <w:r>
        <w:rPr>
          <w:sz w:val="24"/>
          <w:szCs w:val="24"/>
        </w:rPr>
        <w:t>MP used a unique, mixed</w:t>
      </w:r>
      <w:ins w:id="0" w:author="Bryanna.Hocking" w:date="2017-10-02T10:40:00Z">
        <w:r w:rsidR="00DE2AB8">
          <w:rPr>
            <w:sz w:val="24"/>
            <w:szCs w:val="24"/>
          </w:rPr>
          <w:t>-</w:t>
        </w:r>
      </w:ins>
      <w:bookmarkStart w:id="1" w:name="_GoBack"/>
      <w:bookmarkEnd w:id="1"/>
      <w:del w:id="2" w:author="Bryanna.Hocking" w:date="2017-10-02T10:40:00Z">
        <w:r w:rsidDel="00DE2AB8">
          <w:rPr>
            <w:sz w:val="24"/>
            <w:szCs w:val="24"/>
          </w:rPr>
          <w:delText xml:space="preserve"> </w:delText>
        </w:r>
      </w:del>
      <w:r>
        <w:rPr>
          <w:sz w:val="24"/>
          <w:szCs w:val="24"/>
        </w:rPr>
        <w:t>methods</w:t>
      </w:r>
      <w:r w:rsidRPr="00D20CDE">
        <w:rPr>
          <w:sz w:val="24"/>
          <w:szCs w:val="24"/>
        </w:rPr>
        <w:t xml:space="preserve"> approach to describ</w:t>
      </w:r>
      <w:ins w:id="3" w:author="Bryanna.Hocking" w:date="2017-10-02T10:36:00Z">
        <w:r w:rsidR="00DE2AB8">
          <w:rPr>
            <w:sz w:val="24"/>
            <w:szCs w:val="24"/>
          </w:rPr>
          <w:t>e</w:t>
        </w:r>
      </w:ins>
      <w:del w:id="4" w:author="Bryanna.Hocking" w:date="2017-10-02T10:36:00Z">
        <w:r w:rsidRPr="00D20CDE" w:rsidDel="00DE2AB8">
          <w:rPr>
            <w:sz w:val="24"/>
            <w:szCs w:val="24"/>
          </w:rPr>
          <w:delText>ing</w:delText>
        </w:r>
      </w:del>
      <w:r w:rsidRPr="00D20CDE">
        <w:rPr>
          <w:sz w:val="24"/>
          <w:szCs w:val="24"/>
        </w:rPr>
        <w:t xml:space="preserve"> and explain</w:t>
      </w:r>
      <w:del w:id="5" w:author="Bryanna.Hocking" w:date="2017-10-02T10:36:00Z">
        <w:r w:rsidRPr="00D20CDE" w:rsidDel="00DE2AB8">
          <w:rPr>
            <w:sz w:val="24"/>
            <w:szCs w:val="24"/>
          </w:rPr>
          <w:delText>ing</w:delText>
        </w:r>
      </w:del>
      <w:r w:rsidRPr="00D20CDE">
        <w:rPr>
          <w:sz w:val="24"/>
          <w:szCs w:val="24"/>
        </w:rPr>
        <w:t xml:space="preserve"> patterns of activity</w:t>
      </w:r>
      <w:ins w:id="6" w:author="Bryanna.Hocking" w:date="2017-10-02T10:36:00Z">
        <w:r w:rsidR="00DE2AB8">
          <w:rPr>
            <w:sz w:val="24"/>
            <w:szCs w:val="24"/>
          </w:rPr>
          <w:t>-</w:t>
        </w:r>
      </w:ins>
      <w:del w:id="7" w:author="Bryanna.Hocking" w:date="2017-10-02T10:36:00Z">
        <w:r w:rsidRPr="00D20CDE" w:rsidDel="00DE2AB8">
          <w:rPr>
            <w:sz w:val="24"/>
            <w:szCs w:val="24"/>
          </w:rPr>
          <w:delText xml:space="preserve"> </w:delText>
        </w:r>
      </w:del>
      <w:r w:rsidRPr="00D20CDE">
        <w:rPr>
          <w:sz w:val="24"/>
          <w:szCs w:val="24"/>
        </w:rPr>
        <w:t>space segregation in the historically divided city of Belfast, including</w:t>
      </w:r>
      <w:ins w:id="8" w:author="Bryanna.Hocking" w:date="2017-10-02T10:36:00Z">
        <w:r w:rsidR="00DE2AB8">
          <w:rPr>
            <w:sz w:val="24"/>
            <w:szCs w:val="24"/>
          </w:rPr>
          <w:t>,</w:t>
        </w:r>
      </w:ins>
      <w:r w:rsidRPr="00D20CDE">
        <w:rPr>
          <w:sz w:val="24"/>
          <w:szCs w:val="24"/>
        </w:rPr>
        <w:t xml:space="preserve"> (1) GPS tracking allied w</w:t>
      </w:r>
      <w:r w:rsidR="00233EB2">
        <w:rPr>
          <w:sz w:val="24"/>
          <w:szCs w:val="24"/>
        </w:rPr>
        <w:t>ith GIS methods of data capture,</w:t>
      </w:r>
      <w:r w:rsidRPr="00D20CDE">
        <w:rPr>
          <w:sz w:val="24"/>
          <w:szCs w:val="24"/>
        </w:rPr>
        <w:t xml:space="preserve"> analysis</w:t>
      </w:r>
      <w:r w:rsidR="00233EB2">
        <w:rPr>
          <w:sz w:val="24"/>
          <w:szCs w:val="24"/>
        </w:rPr>
        <w:t xml:space="preserve"> and representation</w:t>
      </w:r>
      <w:r w:rsidRPr="00D20CDE">
        <w:rPr>
          <w:sz w:val="24"/>
          <w:szCs w:val="24"/>
        </w:rPr>
        <w:t>; (2</w:t>
      </w:r>
      <w:r>
        <w:rPr>
          <w:sz w:val="24"/>
          <w:szCs w:val="24"/>
        </w:rPr>
        <w:t>) walking interviews,</w:t>
      </w:r>
      <w:r w:rsidRPr="00D20CDE">
        <w:rPr>
          <w:sz w:val="24"/>
          <w:szCs w:val="24"/>
        </w:rPr>
        <w:t xml:space="preserve"> and (3) a </w:t>
      </w:r>
      <w:r w:rsidR="00233EB2">
        <w:rPr>
          <w:sz w:val="24"/>
          <w:szCs w:val="24"/>
        </w:rPr>
        <w:t>large</w:t>
      </w:r>
      <w:del w:id="9" w:author="Bryanna.Hocking" w:date="2017-10-02T10:38:00Z">
        <w:r w:rsidR="00233EB2" w:rsidDel="00DE2AB8">
          <w:rPr>
            <w:sz w:val="24"/>
            <w:szCs w:val="24"/>
          </w:rPr>
          <w:delText xml:space="preserve"> </w:delText>
        </w:r>
      </w:del>
      <w:r w:rsidR="00233EB2">
        <w:rPr>
          <w:sz w:val="24"/>
          <w:szCs w:val="24"/>
        </w:rPr>
        <w:t xml:space="preserve">scale </w:t>
      </w:r>
      <w:r w:rsidRPr="00D20CDE">
        <w:rPr>
          <w:sz w:val="24"/>
          <w:szCs w:val="24"/>
        </w:rPr>
        <w:t xml:space="preserve">questionnaire survey.  In this section, some of our key findings are summarised under the headings </w:t>
      </w:r>
      <w:r w:rsidRPr="00D20CDE">
        <w:rPr>
          <w:i/>
          <w:sz w:val="24"/>
          <w:szCs w:val="24"/>
        </w:rPr>
        <w:t>Divided Landscapes</w:t>
      </w:r>
      <w:r w:rsidRPr="00DE2AB8">
        <w:rPr>
          <w:sz w:val="24"/>
          <w:szCs w:val="24"/>
        </w:rPr>
        <w:t>,</w:t>
      </w:r>
      <w:r w:rsidRPr="00D20CDE">
        <w:rPr>
          <w:sz w:val="24"/>
          <w:szCs w:val="24"/>
        </w:rPr>
        <w:t xml:space="preserve"> </w:t>
      </w:r>
      <w:r w:rsidRPr="00D20CDE">
        <w:rPr>
          <w:i/>
          <w:sz w:val="24"/>
          <w:szCs w:val="24"/>
        </w:rPr>
        <w:t>Narrated Landscapes</w:t>
      </w:r>
      <w:r w:rsidRPr="00D20CDE">
        <w:rPr>
          <w:sz w:val="24"/>
          <w:szCs w:val="24"/>
        </w:rPr>
        <w:t xml:space="preserve"> and </w:t>
      </w:r>
      <w:r w:rsidRPr="00D20CDE">
        <w:rPr>
          <w:i/>
          <w:sz w:val="24"/>
          <w:szCs w:val="24"/>
        </w:rPr>
        <w:t>Shared Landscapes</w:t>
      </w:r>
      <w:r w:rsidRPr="00D20CDE">
        <w:rPr>
          <w:sz w:val="24"/>
          <w:szCs w:val="24"/>
        </w:rPr>
        <w:t>.</w:t>
      </w:r>
      <w:r w:rsidR="00DE2AB8">
        <w:rPr>
          <w:sz w:val="24"/>
          <w:szCs w:val="24"/>
        </w:rPr>
        <w:t xml:space="preserve"> </w:t>
      </w:r>
      <w:ins w:id="10" w:author="Bryanna.Hocking" w:date="2017-10-02T10:37:00Z">
        <w:r w:rsidR="00DE2AB8">
          <w:rPr>
            <w:sz w:val="24"/>
            <w:szCs w:val="24"/>
          </w:rPr>
          <w:t>This</w:t>
        </w:r>
      </w:ins>
      <w:ins w:id="11" w:author="Bryanna.Hocking" w:date="2017-10-02T10:39:00Z">
        <w:r w:rsidR="00DE2AB8">
          <w:rPr>
            <w:sz w:val="24"/>
            <w:szCs w:val="24"/>
          </w:rPr>
          <w:t xml:space="preserve"> approach</w:t>
        </w:r>
      </w:ins>
      <w:ins w:id="12" w:author="Bryanna.Hocking" w:date="2017-10-02T10:37:00Z">
        <w:r w:rsidR="00DE2AB8">
          <w:rPr>
            <w:sz w:val="24"/>
            <w:szCs w:val="24"/>
          </w:rPr>
          <w:t xml:space="preserve"> </w:t>
        </w:r>
      </w:ins>
      <w:ins w:id="13" w:author="Bryanna.Hocking" w:date="2017-10-02T10:39:00Z">
        <w:r w:rsidR="00DE2AB8">
          <w:rPr>
            <w:sz w:val="24"/>
            <w:szCs w:val="24"/>
          </w:rPr>
          <w:t>aimed</w:t>
        </w:r>
      </w:ins>
      <w:ins w:id="14" w:author="Bryanna.Hocking" w:date="2017-10-02T10:37:00Z">
        <w:r w:rsidR="00DE2AB8">
          <w:rPr>
            <w:sz w:val="24"/>
            <w:szCs w:val="24"/>
          </w:rPr>
          <w:t xml:space="preserve"> to clarify why and how people use their environments in the way they do.</w:t>
        </w:r>
      </w:ins>
    </w:p>
    <w:sectPr w:rsidR="00D20CDE" w:rsidRPr="00D20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yanna.Hocking">
    <w15:presenceInfo w15:providerId="AD" w15:userId="S-1-5-21-2118997552-836320393-1615622311-1744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DE"/>
    <w:rsid w:val="00233EB2"/>
    <w:rsid w:val="00695872"/>
    <w:rsid w:val="00CE0DAC"/>
    <w:rsid w:val="00D20CDE"/>
    <w:rsid w:val="00DE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BD83C-0043-41F7-BE5E-765B68859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A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Dixon</dc:creator>
  <cp:keywords/>
  <dc:description/>
  <cp:lastModifiedBy>Bryanna.Hocking</cp:lastModifiedBy>
  <cp:revision>2</cp:revision>
  <dcterms:created xsi:type="dcterms:W3CDTF">2017-10-02T09:41:00Z</dcterms:created>
  <dcterms:modified xsi:type="dcterms:W3CDTF">2017-10-02T09:41:00Z</dcterms:modified>
</cp:coreProperties>
</file>